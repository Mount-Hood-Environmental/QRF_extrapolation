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F018" w14:textId="48763360" w:rsidR="00A72500" w:rsidRDefault="00A72500" w:rsidP="00B40F8F">
      <w:pPr>
        <w:pStyle w:val="MHEHeading1"/>
      </w:pPr>
      <w:r>
        <w:t>Guidance document</w:t>
      </w:r>
      <w:r w:rsidR="00B40F8F">
        <w:t xml:space="preserve">: </w:t>
      </w:r>
      <w:r>
        <w:t xml:space="preserve">QRF Extrapolation Process </w:t>
      </w:r>
    </w:p>
    <w:p w14:paraId="77E0C1D9" w14:textId="07D6B915" w:rsidR="00A72500" w:rsidRDefault="00A72500" w:rsidP="00A72500">
      <w:pPr>
        <w:pStyle w:val="MHEHeading3"/>
      </w:pPr>
      <w:r>
        <w:t>Created: 4/7/2022</w:t>
      </w:r>
    </w:p>
    <w:p w14:paraId="53871A9E" w14:textId="4F5370C7" w:rsidR="00A72500" w:rsidRDefault="00A72500" w:rsidP="00A72500">
      <w:pPr>
        <w:pStyle w:val="MHEHeading3"/>
      </w:pPr>
      <w:r>
        <w:t>Updated: 4/7/2022 MR</w:t>
      </w:r>
    </w:p>
    <w:p w14:paraId="08792C59" w14:textId="12B90D7D" w:rsidR="00A72500" w:rsidRDefault="00A72500" w:rsidP="00A72500">
      <w:pPr>
        <w:pStyle w:val="MHEBody"/>
      </w:pPr>
    </w:p>
    <w:p w14:paraId="60473226" w14:textId="5660E3A5" w:rsidR="00FE6F8F" w:rsidRDefault="00FE6F8F" w:rsidP="00FE6F8F">
      <w:pPr>
        <w:pStyle w:val="MHEHeading2"/>
      </w:pPr>
      <w:r>
        <w:t>Overview</w:t>
      </w:r>
    </w:p>
    <w:p w14:paraId="278AEDA0" w14:textId="73AF6F93" w:rsidR="00FE6F8F" w:rsidRDefault="00FE6F8F" w:rsidP="00FE6F8F">
      <w:pPr>
        <w:pStyle w:val="MHEBody"/>
      </w:pPr>
      <w:r>
        <w:t xml:space="preserve">The quantile random forest (QRF) extrapolation process is the final component </w:t>
      </w:r>
      <w:r w:rsidR="009E185A">
        <w:t>for estimating reach, watershed, and Columbia River basin</w:t>
      </w:r>
      <w:r w:rsidR="00362616">
        <w:t xml:space="preserve"> (CRB)</w:t>
      </w:r>
      <w:r w:rsidR="009E185A">
        <w:t xml:space="preserve"> carrying capacities for steelhead and Chinook Salmon at the juvenile and spawning life stages</w:t>
      </w:r>
      <w:r w:rsidR="001C1274">
        <w:t xml:space="preserve"> (See et al. 2021)</w:t>
      </w:r>
      <w:r w:rsidR="009E185A">
        <w:t xml:space="preserve">. The entire QRF process </w:t>
      </w:r>
      <w:r w:rsidR="001C1274">
        <w:t>can be broken down to a “QRF model” and an “Extrapolation model” that, briefly:</w:t>
      </w:r>
    </w:p>
    <w:p w14:paraId="6BEF3041" w14:textId="4B50D0AC" w:rsidR="001C1274" w:rsidRPr="001C1274" w:rsidRDefault="001C1274" w:rsidP="00FE6F8F">
      <w:pPr>
        <w:pStyle w:val="MHEBody"/>
        <w:rPr>
          <w:b/>
          <w:bCs/>
        </w:rPr>
      </w:pPr>
      <w:r>
        <w:rPr>
          <w:b/>
          <w:bCs/>
        </w:rPr>
        <w:t>QRF Model</w:t>
      </w:r>
    </w:p>
    <w:p w14:paraId="79C7E81B" w14:textId="2855417D" w:rsidR="009E185A" w:rsidRDefault="001C1274" w:rsidP="009E185A">
      <w:pPr>
        <w:pStyle w:val="MHEBody"/>
        <w:numPr>
          <w:ilvl w:val="0"/>
          <w:numId w:val="1"/>
        </w:numPr>
      </w:pPr>
      <w:r>
        <w:t>Inputs habitat (</w:t>
      </w:r>
      <w:proofErr w:type="spellStart"/>
      <w:r>
        <w:t>CHaMP</w:t>
      </w:r>
      <w:proofErr w:type="spellEnd"/>
      <w:r>
        <w:t>) and fish survey data</w:t>
      </w:r>
    </w:p>
    <w:p w14:paraId="69BE316C" w14:textId="488B5033" w:rsidR="001C1274" w:rsidRDefault="001C1274" w:rsidP="009E185A">
      <w:pPr>
        <w:pStyle w:val="MHEBody"/>
        <w:numPr>
          <w:ilvl w:val="0"/>
          <w:numId w:val="1"/>
        </w:numPr>
      </w:pPr>
      <w:r>
        <w:t>Estimates fish densities and imputes habitat data when necessary</w:t>
      </w:r>
    </w:p>
    <w:p w14:paraId="07766DC0" w14:textId="3B874758" w:rsidR="001C1274" w:rsidRDefault="001C1274" w:rsidP="009E185A">
      <w:pPr>
        <w:pStyle w:val="MHEBody"/>
        <w:numPr>
          <w:ilvl w:val="0"/>
          <w:numId w:val="1"/>
        </w:numPr>
      </w:pPr>
      <w:r>
        <w:t>Pairs fish observations with habitat data</w:t>
      </w:r>
    </w:p>
    <w:p w14:paraId="4FC8D6C1" w14:textId="35911F07" w:rsidR="001C1274" w:rsidRDefault="001C1274" w:rsidP="009E185A">
      <w:pPr>
        <w:pStyle w:val="MHEBody"/>
        <w:numPr>
          <w:ilvl w:val="0"/>
          <w:numId w:val="1"/>
        </w:numPr>
      </w:pPr>
      <w:r>
        <w:t xml:space="preserve">Fits a QRF model to predict </w:t>
      </w:r>
      <w:r w:rsidR="00E8503D">
        <w:t>estimated densities based on habitat covariates</w:t>
      </w:r>
    </w:p>
    <w:p w14:paraId="1B602005" w14:textId="796CBB0F" w:rsidR="00E8503D" w:rsidRDefault="00E8503D" w:rsidP="009E185A">
      <w:pPr>
        <w:pStyle w:val="MHEBody"/>
        <w:numPr>
          <w:ilvl w:val="0"/>
          <w:numId w:val="1"/>
        </w:numPr>
      </w:pPr>
      <w:r>
        <w:t>QRF model predicts fish distributions</w:t>
      </w:r>
    </w:p>
    <w:p w14:paraId="07879C8F" w14:textId="77777777" w:rsidR="00E8503D" w:rsidRDefault="00E8503D" w:rsidP="009E185A">
      <w:pPr>
        <w:pStyle w:val="MHEBody"/>
        <w:numPr>
          <w:ilvl w:val="0"/>
          <w:numId w:val="1"/>
        </w:numPr>
      </w:pPr>
      <w:r>
        <w:t>Estimates carrying capacity by taking the 90</w:t>
      </w:r>
      <w:r w:rsidRPr="00E8503D">
        <w:rPr>
          <w:vertAlign w:val="superscript"/>
        </w:rPr>
        <w:t>th</w:t>
      </w:r>
      <w:r>
        <w:t xml:space="preserve"> percentile of the estimated density</w:t>
      </w:r>
    </w:p>
    <w:p w14:paraId="63C8E378" w14:textId="77777777" w:rsidR="00E8503D" w:rsidRDefault="00E8503D" w:rsidP="009E185A">
      <w:pPr>
        <w:pStyle w:val="MHEBody"/>
        <w:numPr>
          <w:ilvl w:val="0"/>
          <w:numId w:val="1"/>
        </w:numPr>
      </w:pPr>
      <w:r>
        <w:t>Predicts capacity for all paired fish/habitat sites</w:t>
      </w:r>
    </w:p>
    <w:p w14:paraId="1C0651DD" w14:textId="77777777" w:rsidR="00E8503D" w:rsidRPr="00E8503D" w:rsidRDefault="00E8503D" w:rsidP="00E8503D">
      <w:pPr>
        <w:pStyle w:val="MHEBody"/>
      </w:pPr>
    </w:p>
    <w:p w14:paraId="33B8AF18" w14:textId="288F4993" w:rsidR="00E8503D" w:rsidRDefault="00E8503D" w:rsidP="00E8503D">
      <w:pPr>
        <w:pStyle w:val="MHEBody"/>
        <w:rPr>
          <w:b/>
          <w:bCs/>
        </w:rPr>
      </w:pPr>
      <w:r w:rsidRPr="00E8503D">
        <w:rPr>
          <w:b/>
          <w:bCs/>
        </w:rPr>
        <w:t>Extrapolation Model</w:t>
      </w:r>
    </w:p>
    <w:p w14:paraId="18916475" w14:textId="0A0C9F5B" w:rsidR="00E8503D" w:rsidRDefault="00E8503D" w:rsidP="00E8503D">
      <w:pPr>
        <w:pStyle w:val="MHEBody"/>
        <w:numPr>
          <w:ilvl w:val="0"/>
          <w:numId w:val="3"/>
        </w:numPr>
      </w:pPr>
      <w:r>
        <w:t>Inputs globally available attributes</w:t>
      </w:r>
      <w:r w:rsidR="00934047">
        <w:t xml:space="preserve"> (GAAs)</w:t>
      </w:r>
      <w:r>
        <w:t xml:space="preserve"> </w:t>
      </w:r>
      <w:r w:rsidR="00934047">
        <w:t>and/or DASH data</w:t>
      </w:r>
    </w:p>
    <w:p w14:paraId="10B30259" w14:textId="35E46A5C" w:rsidR="00E8503D" w:rsidRDefault="00E8503D" w:rsidP="00E8503D">
      <w:pPr>
        <w:pStyle w:val="MHEBody"/>
        <w:numPr>
          <w:ilvl w:val="0"/>
          <w:numId w:val="3"/>
        </w:numPr>
      </w:pPr>
      <w:r>
        <w:t>Selects covariates for extrapolation</w:t>
      </w:r>
    </w:p>
    <w:p w14:paraId="42525300" w14:textId="4171674C" w:rsidR="00E8503D" w:rsidRDefault="00E8503D" w:rsidP="00E8503D">
      <w:pPr>
        <w:pStyle w:val="MHEBody"/>
        <w:numPr>
          <w:ilvl w:val="0"/>
          <w:numId w:val="3"/>
        </w:numPr>
      </w:pPr>
      <w:r>
        <w:t xml:space="preserve">Fits an extrapolation model </w:t>
      </w:r>
      <w:r w:rsidR="00362616">
        <w:t xml:space="preserve">for the entire CRB </w:t>
      </w:r>
      <w:r>
        <w:t>(currently linear regression)</w:t>
      </w:r>
    </w:p>
    <w:p w14:paraId="26ACB7F0" w14:textId="28C6111C" w:rsidR="00E8503D" w:rsidRDefault="00E8503D" w:rsidP="00E8503D">
      <w:pPr>
        <w:pStyle w:val="MHEBody"/>
        <w:numPr>
          <w:ilvl w:val="0"/>
          <w:numId w:val="3"/>
        </w:numPr>
      </w:pPr>
      <w:r>
        <w:t xml:space="preserve">The extrapolation model uses </w:t>
      </w:r>
      <w:r w:rsidR="00934047">
        <w:t xml:space="preserve">QRF-based capacity predictions at all </w:t>
      </w:r>
      <w:proofErr w:type="spellStart"/>
      <w:r w:rsidR="00934047">
        <w:t>CHaMP</w:t>
      </w:r>
      <w:proofErr w:type="spellEnd"/>
      <w:r w:rsidR="00934047">
        <w:t xml:space="preserve"> sites to estimate the effect of the chosen covariates</w:t>
      </w:r>
    </w:p>
    <w:p w14:paraId="31BDBF9D" w14:textId="038343BB" w:rsidR="00934047" w:rsidRDefault="00934047" w:rsidP="00E8503D">
      <w:pPr>
        <w:pStyle w:val="MHEBody"/>
        <w:numPr>
          <w:ilvl w:val="0"/>
          <w:numId w:val="3"/>
        </w:numPr>
      </w:pPr>
      <w:r>
        <w:t xml:space="preserve">Capacities are </w:t>
      </w:r>
      <w:r w:rsidR="009F01EC">
        <w:t xml:space="preserve">estimated at master points or </w:t>
      </w:r>
      <w:proofErr w:type="gramStart"/>
      <w:r w:rsidR="009F01EC">
        <w:t>200 meter</w:t>
      </w:r>
      <w:proofErr w:type="gramEnd"/>
      <w:r w:rsidR="009F01EC">
        <w:t xml:space="preserve"> reaches depending on the script used, “</w:t>
      </w:r>
      <w:proofErr w:type="spellStart"/>
      <w:r w:rsidR="009F01EC">
        <w:t>extrap_qrf_mastPts.r</w:t>
      </w:r>
      <w:proofErr w:type="spellEnd"/>
      <w:r w:rsidR="009F01EC">
        <w:t>” and “extrap_qrf_200rch.r”, respectively.</w:t>
      </w:r>
    </w:p>
    <w:p w14:paraId="5DCA06D1" w14:textId="7C0D62EC" w:rsidR="009F01EC" w:rsidRDefault="009F01EC" w:rsidP="00E8503D">
      <w:pPr>
        <w:pStyle w:val="MHEBody"/>
        <w:numPr>
          <w:ilvl w:val="0"/>
          <w:numId w:val="3"/>
        </w:numPr>
      </w:pPr>
      <w:r>
        <w:t xml:space="preserve">This </w:t>
      </w:r>
      <w:r w:rsidR="000E2745">
        <w:t>outputs</w:t>
      </w:r>
      <w:r>
        <w:t xml:space="preserve"> model fits for each combination of species and life stage (e.g., “extrap_200rch_juv_summer”, “</w:t>
      </w:r>
      <w:proofErr w:type="spellStart"/>
      <w:r>
        <w:t>extrap_mastPts_juv_summer</w:t>
      </w:r>
      <w:proofErr w:type="spellEnd"/>
      <w:r>
        <w:t>”, “</w:t>
      </w:r>
      <w:proofErr w:type="spellStart"/>
      <w:r>
        <w:t>extrap_mastPts_redds</w:t>
      </w:r>
      <w:proofErr w:type="spellEnd"/>
      <w:r>
        <w:t>”)</w:t>
      </w:r>
      <w:r w:rsidR="000E2745">
        <w:t xml:space="preserve"> as well as associated </w:t>
      </w:r>
      <w:proofErr w:type="spellStart"/>
      <w:r w:rsidR="000E2745">
        <w:t>geopackage</w:t>
      </w:r>
      <w:proofErr w:type="spellEnd"/>
      <w:r w:rsidR="000E2745">
        <w:t xml:space="preserve"> files</w:t>
      </w:r>
      <w:r>
        <w:t>.</w:t>
      </w:r>
    </w:p>
    <w:p w14:paraId="434C1828" w14:textId="6CF6DD20" w:rsidR="009F01EC" w:rsidRDefault="000E2745" w:rsidP="00E8503D">
      <w:pPr>
        <w:pStyle w:val="MHEBody"/>
        <w:numPr>
          <w:ilvl w:val="0"/>
          <w:numId w:val="3"/>
        </w:numPr>
      </w:pPr>
      <w:r>
        <w:lastRenderedPageBreak/>
        <w:t>Capacity at the desired scale (e.g., reach, watershed, etc.) is then obtained using model fits as well as an input shape file</w:t>
      </w:r>
      <w:r w:rsidR="00B40F8F">
        <w:t xml:space="preserve"> for each species and life stage desired</w:t>
      </w:r>
    </w:p>
    <w:p w14:paraId="2F0502A1" w14:textId="30F0BCB8" w:rsidR="000E2745" w:rsidRDefault="00FA3B4F" w:rsidP="00E8503D">
      <w:pPr>
        <w:pStyle w:val="MHEBody"/>
        <w:numPr>
          <w:ilvl w:val="0"/>
          <w:numId w:val="3"/>
        </w:numPr>
      </w:pPr>
      <w:r>
        <w:t>S</w:t>
      </w:r>
      <w:r w:rsidR="000E2745">
        <w:t>hape file</w:t>
      </w:r>
      <w:r w:rsidR="00B40F8F">
        <w:t>s</w:t>
      </w:r>
      <w:r w:rsidR="000E2745">
        <w:t xml:space="preserve"> define the study area</w:t>
      </w:r>
      <w:r>
        <w:t>, habitat features, and species extents within the polygons</w:t>
      </w:r>
    </w:p>
    <w:p w14:paraId="22B1EE66" w14:textId="3223CB93" w:rsidR="00B40F8F" w:rsidRDefault="00B40F8F" w:rsidP="00E8503D">
      <w:pPr>
        <w:pStyle w:val="MHEBody"/>
        <w:numPr>
          <w:ilvl w:val="0"/>
          <w:numId w:val="3"/>
        </w:numPr>
      </w:pPr>
      <w:r>
        <w:t>Capacity is then provided using the “</w:t>
      </w:r>
      <w:proofErr w:type="spellStart"/>
      <w:r>
        <w:t>calc_watershed_cap</w:t>
      </w:r>
      <w:proofErr w:type="spellEnd"/>
      <w:r>
        <w:t>” function</w:t>
      </w:r>
    </w:p>
    <w:p w14:paraId="224582DF" w14:textId="747FB21F" w:rsidR="00B40F8F" w:rsidRDefault="00B40F8F" w:rsidP="00E8503D">
      <w:pPr>
        <w:pStyle w:val="MHEBody"/>
        <w:numPr>
          <w:ilvl w:val="0"/>
          <w:numId w:val="3"/>
        </w:numPr>
      </w:pPr>
      <w:r>
        <w:t>Capacity outputs can then be summarized and mapped</w:t>
      </w:r>
    </w:p>
    <w:p w14:paraId="61E133AA" w14:textId="77777777" w:rsidR="00901BC8" w:rsidRDefault="00901BC8" w:rsidP="00901BC8">
      <w:pPr>
        <w:pStyle w:val="MHEBody"/>
      </w:pPr>
    </w:p>
    <w:p w14:paraId="6C8DCE53" w14:textId="15CF0941" w:rsidR="00B40F8F" w:rsidRDefault="00F32414" w:rsidP="00B40F8F">
      <w:pPr>
        <w:pStyle w:val="MHEHeading2"/>
      </w:pPr>
      <w:r>
        <w:t>Estimating capacity</w:t>
      </w:r>
    </w:p>
    <w:p w14:paraId="08F5BD03" w14:textId="41D89691" w:rsidR="00B40F8F" w:rsidRDefault="00B40F8F" w:rsidP="00B40F8F">
      <w:pPr>
        <w:pStyle w:val="MHEBody"/>
      </w:pPr>
      <w:r>
        <w:t xml:space="preserve">This </w:t>
      </w:r>
      <w:r w:rsidR="00F32414">
        <w:t>section</w:t>
      </w:r>
      <w:r>
        <w:t xml:space="preserve"> assumes that QRF </w:t>
      </w:r>
      <w:r w:rsidR="00E47B3C">
        <w:t>and extrapolation models are complete and covers the process to obtain capacity estimates for the desired reaches/streams/watershed (steps 7-10 above). For this process, you will need:</w:t>
      </w:r>
    </w:p>
    <w:p w14:paraId="33BB9616" w14:textId="0CA63AC8" w:rsidR="00E47B3C" w:rsidRDefault="00E47B3C" w:rsidP="00034CAC">
      <w:pPr>
        <w:pStyle w:val="MHEBody"/>
        <w:numPr>
          <w:ilvl w:val="0"/>
          <w:numId w:val="5"/>
        </w:numPr>
      </w:pPr>
      <w:r>
        <w:t xml:space="preserve">Extrapolation model </w:t>
      </w:r>
      <w:r w:rsidR="00034CAC">
        <w:t xml:space="preserve">fit </w:t>
      </w:r>
      <w:r>
        <w:t xml:space="preserve">for the </w:t>
      </w:r>
      <w:r w:rsidR="00FA3B4F">
        <w:t xml:space="preserve">desired species, life stages, and data inputs. For example, </w:t>
      </w:r>
      <w:r w:rsidR="00034CAC">
        <w:t>summer juvenile capacity</w:t>
      </w:r>
      <w:r w:rsidR="00F32414">
        <w:t xml:space="preserve"> for 200 meter reaches</w:t>
      </w:r>
      <w:r w:rsidR="00034CAC">
        <w:t xml:space="preserve"> with GAAs would require </w:t>
      </w:r>
      <w:r w:rsidR="00626EF7">
        <w:t>“extrap_200rch_juv_summer”, while summer juvenile capacity with DASH data inputs would require the “extrap_200rch_juv_summer_dash” model fit.</w:t>
      </w:r>
    </w:p>
    <w:p w14:paraId="4E259144" w14:textId="3BD056ED" w:rsidR="00626EF7" w:rsidRDefault="00626EF7" w:rsidP="00034CAC">
      <w:pPr>
        <w:pStyle w:val="MHEBody"/>
        <w:numPr>
          <w:ilvl w:val="0"/>
          <w:numId w:val="5"/>
        </w:numPr>
      </w:pPr>
      <w:r>
        <w:t>The “</w:t>
      </w:r>
      <w:proofErr w:type="spellStart"/>
      <w:r>
        <w:t>calc_watershed_cap</w:t>
      </w:r>
      <w:proofErr w:type="spellEnd"/>
      <w:r>
        <w:t xml:space="preserve">” </w:t>
      </w:r>
      <w:r w:rsidR="00F32414">
        <w:t>function</w:t>
      </w:r>
    </w:p>
    <w:p w14:paraId="42A39CFC" w14:textId="5B9FF08F" w:rsidR="00F32414" w:rsidRDefault="00F32414" w:rsidP="00034CAC">
      <w:pPr>
        <w:pStyle w:val="MHEBody"/>
        <w:numPr>
          <w:ilvl w:val="0"/>
          <w:numId w:val="5"/>
        </w:numPr>
      </w:pPr>
      <w:r>
        <w:t>Shape file</w:t>
      </w:r>
      <w:r w:rsidR="00345B8A">
        <w:t>s</w:t>
      </w:r>
      <w:r>
        <w:t xml:space="preserve"> prepped </w:t>
      </w:r>
      <w:proofErr w:type="gramStart"/>
      <w:r>
        <w:t>into .</w:t>
      </w:r>
      <w:proofErr w:type="spellStart"/>
      <w:r>
        <w:t>rda</w:t>
      </w:r>
      <w:proofErr w:type="spellEnd"/>
      <w:proofErr w:type="gramEnd"/>
      <w:r>
        <w:t xml:space="preserve"> format. Th</w:t>
      </w:r>
      <w:r w:rsidR="00345B8A">
        <w:t>ese</w:t>
      </w:r>
      <w:r>
        <w:t xml:space="preserve"> contain</w:t>
      </w:r>
      <w:r w:rsidR="00345B8A">
        <w:t xml:space="preserve"> watershed boundaries, spatial extents, habitat data, etc.</w:t>
      </w:r>
    </w:p>
    <w:p w14:paraId="21DC8667" w14:textId="241CD8D7" w:rsidR="00E828E7" w:rsidRDefault="00E828E7" w:rsidP="00E828E7">
      <w:pPr>
        <w:pStyle w:val="MHEBody"/>
      </w:pPr>
    </w:p>
    <w:p w14:paraId="112C8A06" w14:textId="5554B4BD" w:rsidR="00E828E7" w:rsidRDefault="00E828E7" w:rsidP="00E828E7">
      <w:pPr>
        <w:pStyle w:val="MHEHeading3"/>
      </w:pPr>
      <w:r>
        <w:t>Preparing shape files</w:t>
      </w:r>
    </w:p>
    <w:p w14:paraId="03FFCED2" w14:textId="78476948" w:rsidR="008B44D5" w:rsidRDefault="00A03B98" w:rsidP="000F2336">
      <w:pPr>
        <w:pStyle w:val="MHEBody"/>
      </w:pPr>
      <w:r>
        <w:t>In general, t</w:t>
      </w:r>
      <w:r w:rsidR="003574DE">
        <w:t xml:space="preserve">here are </w:t>
      </w:r>
      <w:r w:rsidR="009D3AD1">
        <w:t>three</w:t>
      </w:r>
      <w:r w:rsidR="003574DE">
        <w:t xml:space="preserve"> shapefiles </w:t>
      </w:r>
      <w:r w:rsidR="008B44D5">
        <w:t>that need to be</w:t>
      </w:r>
      <w:r w:rsidR="00A67610">
        <w:t xml:space="preserve"> prep</w:t>
      </w:r>
      <w:r w:rsidR="008B44D5">
        <w:t xml:space="preserve">ared </w:t>
      </w:r>
      <w:r w:rsidR="008D2A33">
        <w:t xml:space="preserve">to </w:t>
      </w:r>
      <w:r w:rsidR="00FD52DD">
        <w:t>estimate</w:t>
      </w:r>
      <w:r w:rsidR="00A67610">
        <w:t xml:space="preserve"> </w:t>
      </w:r>
      <w:r w:rsidR="00901BC8">
        <w:t xml:space="preserve">carrying capacity at the </w:t>
      </w:r>
      <w:r w:rsidR="00C23C68">
        <w:t>watershed</w:t>
      </w:r>
      <w:r w:rsidR="009D3AD1">
        <w:t xml:space="preserve"> </w:t>
      </w:r>
      <w:r w:rsidR="00901BC8">
        <w:t>or reach scale</w:t>
      </w:r>
      <w:r w:rsidR="00956373">
        <w:t>:</w:t>
      </w:r>
      <w:r w:rsidR="0056679E">
        <w:t xml:space="preserve"> </w:t>
      </w:r>
    </w:p>
    <w:p w14:paraId="26B17D1F" w14:textId="250F38A2" w:rsidR="00FD52DD" w:rsidRDefault="00E94D59" w:rsidP="00FD52DD">
      <w:pPr>
        <w:pStyle w:val="MHEBody"/>
        <w:numPr>
          <w:ilvl w:val="0"/>
          <w:numId w:val="8"/>
        </w:numPr>
      </w:pPr>
      <w:r>
        <w:t>T</w:t>
      </w:r>
      <w:r w:rsidR="008B44D5">
        <w:t>he boundary for the watershed of interest</w:t>
      </w:r>
      <w:r>
        <w:t xml:space="preserve"> </w:t>
      </w:r>
    </w:p>
    <w:p w14:paraId="51E305E6" w14:textId="5813FA77" w:rsidR="009D3AD1" w:rsidRDefault="009D3AD1" w:rsidP="009D3AD1">
      <w:pPr>
        <w:pStyle w:val="MHEBody"/>
        <w:numPr>
          <w:ilvl w:val="1"/>
          <w:numId w:val="8"/>
        </w:numPr>
      </w:pPr>
      <w:r>
        <w:t xml:space="preserve">Typically, a </w:t>
      </w:r>
      <w:r>
        <w:t xml:space="preserve">HUC12 </w:t>
      </w:r>
      <w:r>
        <w:t>w</w:t>
      </w:r>
      <w:r>
        <w:t xml:space="preserve">atershed </w:t>
      </w:r>
      <w:r>
        <w:t>boundary</w:t>
      </w:r>
    </w:p>
    <w:p w14:paraId="53FC632F" w14:textId="57135C30" w:rsidR="009D3AD1" w:rsidRDefault="009D3AD1" w:rsidP="00901BC8">
      <w:pPr>
        <w:pStyle w:val="MHEBody"/>
        <w:numPr>
          <w:ilvl w:val="2"/>
          <w:numId w:val="8"/>
        </w:numPr>
      </w:pPr>
      <w:r>
        <w:t>N</w:t>
      </w:r>
      <w:r>
        <w:t>AS/</w:t>
      </w:r>
      <w:r w:rsidRPr="00E94D59">
        <w:t>main/data/habitat/</w:t>
      </w:r>
      <w:proofErr w:type="spellStart"/>
      <w:r w:rsidRPr="00E94D59">
        <w:t>watershed_</w:t>
      </w:r>
      <w:r w:rsidRPr="001213A5">
        <w:t>boundaries</w:t>
      </w:r>
      <w:proofErr w:type="spellEnd"/>
      <w:r w:rsidRPr="001213A5">
        <w:t>/WBDHU12.shp</w:t>
      </w:r>
    </w:p>
    <w:p w14:paraId="0EE4DF13" w14:textId="5201F86F" w:rsidR="008B44D5" w:rsidRDefault="00901BC8" w:rsidP="00901BC8">
      <w:pPr>
        <w:pStyle w:val="MHEBody"/>
        <w:numPr>
          <w:ilvl w:val="1"/>
          <w:numId w:val="8"/>
        </w:numPr>
      </w:pPr>
      <w:r>
        <w:t xml:space="preserve">It is easiest to prepare the </w:t>
      </w:r>
      <w:r w:rsidR="00FD52DD">
        <w:t>.</w:t>
      </w:r>
      <w:proofErr w:type="spellStart"/>
      <w:r w:rsidR="00FD52DD">
        <w:t>shp</w:t>
      </w:r>
      <w:proofErr w:type="spellEnd"/>
      <w:r w:rsidR="00FD52DD">
        <w:t xml:space="preserve"> file </w:t>
      </w:r>
      <w:r w:rsidR="001400EC">
        <w:t>manually in QGIS</w:t>
      </w:r>
    </w:p>
    <w:p w14:paraId="2CF8B876" w14:textId="77777777" w:rsidR="00FD52DD" w:rsidRDefault="004D41BD" w:rsidP="00FD52DD">
      <w:pPr>
        <w:pStyle w:val="MHEBody"/>
        <w:numPr>
          <w:ilvl w:val="0"/>
          <w:numId w:val="8"/>
        </w:numPr>
      </w:pPr>
      <w:r w:rsidRPr="004D41BD">
        <w:t>Morgan Bond's spatially continuous, 200m linear network layer</w:t>
      </w:r>
      <w:r w:rsidR="001400EC">
        <w:t xml:space="preserve"> </w:t>
      </w:r>
    </w:p>
    <w:p w14:paraId="4B076097" w14:textId="312B520C" w:rsidR="008B44D5" w:rsidRDefault="00FD52DD" w:rsidP="00901BC8">
      <w:pPr>
        <w:pStyle w:val="MHEBody"/>
        <w:numPr>
          <w:ilvl w:val="1"/>
          <w:numId w:val="8"/>
        </w:numPr>
      </w:pPr>
      <w:r>
        <w:t>…/</w:t>
      </w:r>
      <w:r w:rsidRPr="00FD52DD">
        <w:t>Git/</w:t>
      </w:r>
      <w:proofErr w:type="spellStart"/>
      <w:r w:rsidRPr="00FD52DD">
        <w:t>QRFCapacity</w:t>
      </w:r>
      <w:proofErr w:type="spellEnd"/>
      <w:r w:rsidRPr="00FD52DD">
        <w:t>/data/rch_200.rda</w:t>
      </w:r>
    </w:p>
    <w:p w14:paraId="2186BDBA" w14:textId="5CC943BF" w:rsidR="00A67610" w:rsidRDefault="004D41BD" w:rsidP="00FD52DD">
      <w:pPr>
        <w:pStyle w:val="MHEBody"/>
        <w:numPr>
          <w:ilvl w:val="0"/>
          <w:numId w:val="8"/>
        </w:numPr>
      </w:pPr>
      <w:r>
        <w:t>QRF</w:t>
      </w:r>
      <w:r w:rsidR="00FF2E1A">
        <w:t xml:space="preserve"> extrapolation </w:t>
      </w:r>
      <w:r w:rsidR="00CE10EA">
        <w:t xml:space="preserve">output </w:t>
      </w:r>
    </w:p>
    <w:p w14:paraId="0F133D36" w14:textId="792C24CF" w:rsidR="00FD52DD" w:rsidRDefault="00655D7B" w:rsidP="00FD52DD">
      <w:pPr>
        <w:pStyle w:val="MHEBody"/>
        <w:numPr>
          <w:ilvl w:val="1"/>
          <w:numId w:val="8"/>
        </w:numPr>
      </w:pPr>
      <w:r w:rsidRPr="00655D7B">
        <w:t>main/data/</w:t>
      </w:r>
      <w:proofErr w:type="spellStart"/>
      <w:r w:rsidRPr="00655D7B">
        <w:t>qrf</w:t>
      </w:r>
      <w:proofErr w:type="spellEnd"/>
      <w:r w:rsidRPr="00655D7B">
        <w:t>/extrapolations/</w:t>
      </w:r>
      <w:proofErr w:type="spellStart"/>
      <w:r w:rsidRPr="00655D7B">
        <w:t>Rch_Cap_RF_juv_summer_dash.gpkg</w:t>
      </w:r>
      <w:proofErr w:type="spellEnd"/>
    </w:p>
    <w:p w14:paraId="17FD82C9" w14:textId="2E6BAD1F" w:rsidR="00655D7B" w:rsidRDefault="00382B4C" w:rsidP="00FD52DD">
      <w:pPr>
        <w:pStyle w:val="MHEBody"/>
        <w:numPr>
          <w:ilvl w:val="1"/>
          <w:numId w:val="8"/>
        </w:numPr>
      </w:pPr>
      <w:r w:rsidRPr="00382B4C">
        <w:t>main/data/</w:t>
      </w:r>
      <w:proofErr w:type="spellStart"/>
      <w:r w:rsidRPr="00382B4C">
        <w:t>qrf</w:t>
      </w:r>
      <w:proofErr w:type="spellEnd"/>
      <w:r w:rsidRPr="00382B4C">
        <w:t>/extrapolations/</w:t>
      </w:r>
      <w:proofErr w:type="spellStart"/>
      <w:r w:rsidRPr="00382B4C">
        <w:t>Rch_Cap_RF_juv_winter.gpkg</w:t>
      </w:r>
      <w:proofErr w:type="spellEnd"/>
    </w:p>
    <w:p w14:paraId="10ACD2A7" w14:textId="7B3CA556" w:rsidR="00382B4C" w:rsidRDefault="00382B4C" w:rsidP="00382B4C">
      <w:pPr>
        <w:pStyle w:val="MHEBody"/>
        <w:numPr>
          <w:ilvl w:val="1"/>
          <w:numId w:val="8"/>
        </w:numPr>
      </w:pPr>
      <w:r w:rsidRPr="00382B4C">
        <w:lastRenderedPageBreak/>
        <w:t>main/data/</w:t>
      </w:r>
      <w:proofErr w:type="spellStart"/>
      <w:r w:rsidRPr="00382B4C">
        <w:t>qrf</w:t>
      </w:r>
      <w:proofErr w:type="spellEnd"/>
      <w:r w:rsidRPr="00382B4C">
        <w:t>/extrapolations/</w:t>
      </w:r>
      <w:proofErr w:type="spellStart"/>
      <w:r w:rsidRPr="00382B4C">
        <w:t>Rch_Cap_RF_redds.gpkg</w:t>
      </w:r>
      <w:proofErr w:type="spellEnd"/>
    </w:p>
    <w:p w14:paraId="7A3BA068" w14:textId="26FBBC95" w:rsidR="00901BC8" w:rsidRDefault="003872C9">
      <w:pPr>
        <w:pStyle w:val="MHEBody"/>
      </w:pPr>
      <w:r>
        <w:t>These data are imported</w:t>
      </w:r>
      <w:r w:rsidR="00C42D8E">
        <w:t xml:space="preserve"> into </w:t>
      </w:r>
      <w:r w:rsidR="00C46DC0">
        <w:t xml:space="preserve">a </w:t>
      </w:r>
      <w:r w:rsidR="00C42D8E">
        <w:t xml:space="preserve">script </w:t>
      </w:r>
      <w:r w:rsidR="00E50870">
        <w:t>where</w:t>
      </w:r>
      <w:r w:rsidR="001213A5">
        <w:t xml:space="preserve"> they</w:t>
      </w:r>
      <w:r w:rsidR="00E50870">
        <w:t xml:space="preserve"> </w:t>
      </w:r>
      <w:r w:rsidR="005A1D04">
        <w:t>are</w:t>
      </w:r>
      <w:r w:rsidR="00E50870">
        <w:t xml:space="preserve"> </w:t>
      </w:r>
      <w:r w:rsidR="007A1630">
        <w:t>cleaned</w:t>
      </w:r>
      <w:r w:rsidR="00C46DC0">
        <w:t xml:space="preserve"> and formatted into the </w:t>
      </w:r>
      <w:r w:rsidR="00544147">
        <w:t>shapefiles</w:t>
      </w:r>
      <w:r w:rsidR="004354C8">
        <w:t xml:space="preserve"> needed</w:t>
      </w:r>
      <w:r w:rsidR="00544147">
        <w:t xml:space="preserve"> </w:t>
      </w:r>
      <w:r w:rsidR="005A1D04">
        <w:t>to estimate</w:t>
      </w:r>
      <w:r w:rsidR="00544147">
        <w:t xml:space="preserve"> </w:t>
      </w:r>
      <w:r w:rsidR="00901BC8">
        <w:t>watershed or reach</w:t>
      </w:r>
      <w:r w:rsidR="00544147">
        <w:t xml:space="preserve"> carrying capacity </w:t>
      </w:r>
      <w:r w:rsidR="005A1D04">
        <w:t>using the “</w:t>
      </w:r>
      <w:proofErr w:type="spellStart"/>
      <w:r w:rsidR="005A1D04">
        <w:t>calc_watershed_cap</w:t>
      </w:r>
      <w:proofErr w:type="spellEnd"/>
      <w:r w:rsidR="005A1D04">
        <w:t>” function</w:t>
      </w:r>
      <w:r w:rsidR="00901BC8">
        <w:t>. E</w:t>
      </w:r>
      <w:r w:rsidR="00901BC8">
        <w:t>xample</w:t>
      </w:r>
      <w:r w:rsidR="00630087">
        <w:t xml:space="preserve"> data prep</w:t>
      </w:r>
      <w:r w:rsidR="00901BC8">
        <w:t xml:space="preserve"> scripts</w:t>
      </w:r>
      <w:r w:rsidR="00901BC8">
        <w:t>:</w:t>
      </w:r>
    </w:p>
    <w:p w14:paraId="2593FF77" w14:textId="77777777" w:rsidR="00901BC8" w:rsidRDefault="00901BC8" w:rsidP="00901BC8">
      <w:pPr>
        <w:pStyle w:val="MHEBody"/>
        <w:numPr>
          <w:ilvl w:val="0"/>
          <w:numId w:val="9"/>
        </w:numPr>
      </w:pPr>
      <w:r w:rsidRPr="00AF031C">
        <w:t>Git\</w:t>
      </w:r>
      <w:proofErr w:type="spellStart"/>
      <w:r w:rsidRPr="00AF031C">
        <w:t>NF_assess</w:t>
      </w:r>
      <w:proofErr w:type="spellEnd"/>
      <w:r w:rsidRPr="00AF031C">
        <w:t>\analysis\</w:t>
      </w:r>
      <w:proofErr w:type="spellStart"/>
      <w:r w:rsidRPr="00AF031C">
        <w:t>R_scripts</w:t>
      </w:r>
      <w:proofErr w:type="spellEnd"/>
      <w:r>
        <w:t>\</w:t>
      </w:r>
      <w:proofErr w:type="spellStart"/>
      <w:r>
        <w:t>prep_NF_data.R</w:t>
      </w:r>
      <w:proofErr w:type="spellEnd"/>
      <w:r>
        <w:t xml:space="preserve"> </w:t>
      </w:r>
    </w:p>
    <w:p w14:paraId="55804A52" w14:textId="05DC6E4A" w:rsidR="00901BC8" w:rsidRDefault="00901BC8" w:rsidP="00901BC8">
      <w:pPr>
        <w:pStyle w:val="MHEBody"/>
        <w:numPr>
          <w:ilvl w:val="0"/>
          <w:numId w:val="9"/>
        </w:numPr>
      </w:pPr>
      <w:r>
        <w:t>Gi</w:t>
      </w:r>
      <w:r w:rsidRPr="00BB2B7C">
        <w:t>t\</w:t>
      </w:r>
      <w:proofErr w:type="spellStart"/>
      <w:r w:rsidRPr="00BB2B7C">
        <w:t>UWW.plan</w:t>
      </w:r>
      <w:proofErr w:type="spellEnd"/>
      <w:r w:rsidRPr="00BB2B7C">
        <w:t>\analysis\</w:t>
      </w:r>
      <w:proofErr w:type="spellStart"/>
      <w:r w:rsidRPr="00BB2B7C">
        <w:t>R_scripts</w:t>
      </w:r>
      <w:proofErr w:type="spellEnd"/>
      <w:r>
        <w:t>\</w:t>
      </w:r>
      <w:proofErr w:type="spellStart"/>
      <w:r>
        <w:t>prep_UWW_data</w:t>
      </w:r>
      <w:proofErr w:type="spellEnd"/>
    </w:p>
    <w:sectPr w:rsidR="00901B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11AD" w14:textId="77777777" w:rsidR="004B6341" w:rsidRDefault="004B6341" w:rsidP="00A72500">
      <w:pPr>
        <w:spacing w:after="0" w:line="240" w:lineRule="auto"/>
      </w:pPr>
      <w:r>
        <w:separator/>
      </w:r>
    </w:p>
  </w:endnote>
  <w:endnote w:type="continuationSeparator" w:id="0">
    <w:p w14:paraId="30948A68" w14:textId="77777777" w:rsidR="004B6341" w:rsidRDefault="004B6341" w:rsidP="00A72500">
      <w:pPr>
        <w:spacing w:after="0" w:line="240" w:lineRule="auto"/>
      </w:pPr>
      <w:r>
        <w:continuationSeparator/>
      </w:r>
    </w:p>
  </w:endnote>
  <w:endnote w:type="continuationNotice" w:id="1">
    <w:p w14:paraId="6E2B1853" w14:textId="77777777" w:rsidR="004B6341" w:rsidRDefault="004B6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686F" w14:textId="77777777" w:rsidR="004B6341" w:rsidRDefault="004B6341" w:rsidP="00A72500">
      <w:pPr>
        <w:spacing w:after="0" w:line="240" w:lineRule="auto"/>
      </w:pPr>
      <w:r>
        <w:separator/>
      </w:r>
    </w:p>
  </w:footnote>
  <w:footnote w:type="continuationSeparator" w:id="0">
    <w:p w14:paraId="663F56CA" w14:textId="77777777" w:rsidR="004B6341" w:rsidRDefault="004B6341" w:rsidP="00A72500">
      <w:pPr>
        <w:spacing w:after="0" w:line="240" w:lineRule="auto"/>
      </w:pPr>
      <w:r>
        <w:continuationSeparator/>
      </w:r>
    </w:p>
  </w:footnote>
  <w:footnote w:type="continuationNotice" w:id="1">
    <w:p w14:paraId="153BBDC0" w14:textId="77777777" w:rsidR="004B6341" w:rsidRDefault="004B63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E95F" w14:textId="77777777" w:rsidR="00A72500" w:rsidRDefault="00A72500" w:rsidP="00A72500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93A70" wp14:editId="7D83A670">
              <wp:simplePos x="0" y="0"/>
              <wp:positionH relativeFrom="column">
                <wp:posOffset>4465320</wp:posOffset>
              </wp:positionH>
              <wp:positionV relativeFrom="paragraph">
                <wp:posOffset>0</wp:posOffset>
              </wp:positionV>
              <wp:extent cx="1478280" cy="5715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28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3273F8" w14:textId="77777777" w:rsidR="00A72500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39085 Pioneer Blvd Suite 100</w:t>
                          </w:r>
                        </w:p>
                        <w:p w14:paraId="5B97DD37" w14:textId="77777777" w:rsidR="00A72500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Sandy, OR 97055</w:t>
                          </w:r>
                        </w:p>
                        <w:p w14:paraId="6C0E64F0" w14:textId="77777777" w:rsidR="00A72500" w:rsidRPr="00754182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>503-668-0033</w:t>
                          </w:r>
                        </w:p>
                        <w:p w14:paraId="7F4342D8" w14:textId="77777777" w:rsidR="00A72500" w:rsidRPr="00754182" w:rsidRDefault="00A72500" w:rsidP="00A72500">
                          <w:pPr>
                            <w:pStyle w:val="Footer"/>
                            <w:jc w:val="both"/>
                            <w:rPr>
                              <w:rFonts w:ascii="Helvetica" w:hAnsi="Helvetica"/>
                            </w:rPr>
                          </w:pP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mthoodenvironmental.com</w:t>
                          </w:r>
                        </w:p>
                        <w:p w14:paraId="52685BD1" w14:textId="77777777" w:rsidR="00A72500" w:rsidRDefault="00A72500" w:rsidP="00A72500">
                          <w:pPr>
                            <w:jc w:val="both"/>
                          </w:pPr>
                        </w:p>
                        <w:p w14:paraId="08974ACE" w14:textId="77777777" w:rsidR="00A72500" w:rsidRDefault="00A72500" w:rsidP="00A72500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393A7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51.6pt;margin-top:0;width:116.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" filled="f" stroked="f">
              <v:textbox>
                <w:txbxContent>
                  <w:p w14:paraId="653273F8" w14:textId="77777777" w:rsidR="00A72500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39085 Pioneer Blvd Suite 100</w:t>
                    </w:r>
                  </w:p>
                  <w:p w14:paraId="5B97DD37" w14:textId="77777777" w:rsidR="00A72500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Sandy, OR 97055</w:t>
                    </w:r>
                  </w:p>
                  <w:p w14:paraId="6C0E64F0" w14:textId="77777777" w:rsidR="00A72500" w:rsidRPr="00754182" w:rsidRDefault="00A72500" w:rsidP="00A72500">
                    <w:pPr>
                      <w:pStyle w:val="Footer"/>
                      <w:jc w:val="both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>503-668-0033</w:t>
                    </w:r>
                  </w:p>
                  <w:p w14:paraId="7F4342D8" w14:textId="77777777" w:rsidR="00A72500" w:rsidRPr="00754182" w:rsidRDefault="00A72500" w:rsidP="00A72500">
                    <w:pPr>
                      <w:pStyle w:val="Footer"/>
                      <w:jc w:val="both"/>
                      <w:rPr>
                        <w:rFonts w:ascii="Helvetica" w:hAnsi="Helvetica"/>
                      </w:rPr>
                    </w:pP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mthoodenvironmental.com</w:t>
                    </w:r>
                  </w:p>
                  <w:p w14:paraId="52685BD1" w14:textId="77777777" w:rsidR="00A72500" w:rsidRDefault="00A72500" w:rsidP="00A72500">
                    <w:pPr>
                      <w:jc w:val="both"/>
                    </w:pPr>
                  </w:p>
                  <w:p w14:paraId="08974ACE" w14:textId="77777777" w:rsidR="00A72500" w:rsidRDefault="00A72500" w:rsidP="00A72500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950907" wp14:editId="76883292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08618CD3" w14:textId="77777777" w:rsidR="00A72500" w:rsidRDefault="00A72500" w:rsidP="00A72500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>Fisheries and Aquatic Toxicology Research</w:t>
    </w:r>
  </w:p>
  <w:p w14:paraId="0EF4AAE0" w14:textId="370F16D6" w:rsidR="00A72500" w:rsidRDefault="00A72500" w:rsidP="00A725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0913DB" wp14:editId="114BAC7A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22B3D51A" id="Straight Connector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  <w:p w14:paraId="00AD426F" w14:textId="77777777" w:rsidR="00A72500" w:rsidRDefault="00A72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075"/>
    <w:multiLevelType w:val="hybridMultilevel"/>
    <w:tmpl w:val="5894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67093"/>
    <w:multiLevelType w:val="hybridMultilevel"/>
    <w:tmpl w:val="2956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C6866"/>
    <w:multiLevelType w:val="hybridMultilevel"/>
    <w:tmpl w:val="C70C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0351F"/>
    <w:multiLevelType w:val="hybridMultilevel"/>
    <w:tmpl w:val="3D7A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7915"/>
    <w:multiLevelType w:val="hybridMultilevel"/>
    <w:tmpl w:val="D732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48F"/>
    <w:multiLevelType w:val="hybridMultilevel"/>
    <w:tmpl w:val="ABAA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34702"/>
    <w:multiLevelType w:val="hybridMultilevel"/>
    <w:tmpl w:val="95E2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65DC6"/>
    <w:multiLevelType w:val="hybridMultilevel"/>
    <w:tmpl w:val="9786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0790B"/>
    <w:multiLevelType w:val="hybridMultilevel"/>
    <w:tmpl w:val="BC1C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78367">
    <w:abstractNumId w:val="6"/>
  </w:num>
  <w:num w:numId="2" w16cid:durableId="1515221351">
    <w:abstractNumId w:val="1"/>
  </w:num>
  <w:num w:numId="3" w16cid:durableId="1105886133">
    <w:abstractNumId w:val="0"/>
  </w:num>
  <w:num w:numId="4" w16cid:durableId="1205211794">
    <w:abstractNumId w:val="3"/>
  </w:num>
  <w:num w:numId="5" w16cid:durableId="462430560">
    <w:abstractNumId w:val="7"/>
  </w:num>
  <w:num w:numId="6" w16cid:durableId="904682552">
    <w:abstractNumId w:val="5"/>
  </w:num>
  <w:num w:numId="7" w16cid:durableId="938871901">
    <w:abstractNumId w:val="2"/>
  </w:num>
  <w:num w:numId="8" w16cid:durableId="1188986110">
    <w:abstractNumId w:val="8"/>
  </w:num>
  <w:num w:numId="9" w16cid:durableId="90965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00"/>
    <w:rsid w:val="00034CAC"/>
    <w:rsid w:val="000A2852"/>
    <w:rsid w:val="000E2745"/>
    <w:rsid w:val="000F2336"/>
    <w:rsid w:val="001066A2"/>
    <w:rsid w:val="001213A5"/>
    <w:rsid w:val="001400EC"/>
    <w:rsid w:val="00145432"/>
    <w:rsid w:val="001B711C"/>
    <w:rsid w:val="001C1274"/>
    <w:rsid w:val="00237F10"/>
    <w:rsid w:val="002B4826"/>
    <w:rsid w:val="00327231"/>
    <w:rsid w:val="00345B8A"/>
    <w:rsid w:val="003574DE"/>
    <w:rsid w:val="00362616"/>
    <w:rsid w:val="00382B4C"/>
    <w:rsid w:val="003872C9"/>
    <w:rsid w:val="003A717B"/>
    <w:rsid w:val="004354C8"/>
    <w:rsid w:val="004B6341"/>
    <w:rsid w:val="004D41BD"/>
    <w:rsid w:val="00521884"/>
    <w:rsid w:val="00544147"/>
    <w:rsid w:val="0056679E"/>
    <w:rsid w:val="005A1D04"/>
    <w:rsid w:val="00626EF7"/>
    <w:rsid w:val="00630087"/>
    <w:rsid w:val="006541E3"/>
    <w:rsid w:val="00655D7B"/>
    <w:rsid w:val="00726F05"/>
    <w:rsid w:val="00775911"/>
    <w:rsid w:val="007802CA"/>
    <w:rsid w:val="007A1630"/>
    <w:rsid w:val="0082190D"/>
    <w:rsid w:val="008B44D5"/>
    <w:rsid w:val="008D2A33"/>
    <w:rsid w:val="00901BC8"/>
    <w:rsid w:val="00934047"/>
    <w:rsid w:val="00956373"/>
    <w:rsid w:val="00966C9D"/>
    <w:rsid w:val="009D3AD1"/>
    <w:rsid w:val="009E185A"/>
    <w:rsid w:val="009F01EC"/>
    <w:rsid w:val="00A01BCA"/>
    <w:rsid w:val="00A03B98"/>
    <w:rsid w:val="00A65B46"/>
    <w:rsid w:val="00A67610"/>
    <w:rsid w:val="00A72500"/>
    <w:rsid w:val="00A83E3D"/>
    <w:rsid w:val="00AF031C"/>
    <w:rsid w:val="00B40F8F"/>
    <w:rsid w:val="00BB2B7C"/>
    <w:rsid w:val="00C23C68"/>
    <w:rsid w:val="00C42D8E"/>
    <w:rsid w:val="00C46DC0"/>
    <w:rsid w:val="00C73E92"/>
    <w:rsid w:val="00CE10EA"/>
    <w:rsid w:val="00E47B3C"/>
    <w:rsid w:val="00E50870"/>
    <w:rsid w:val="00E55F19"/>
    <w:rsid w:val="00E828E7"/>
    <w:rsid w:val="00E8503D"/>
    <w:rsid w:val="00E94D59"/>
    <w:rsid w:val="00F32414"/>
    <w:rsid w:val="00FA3B4F"/>
    <w:rsid w:val="00FD52DD"/>
    <w:rsid w:val="00FE6F8F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6F95"/>
  <w15:chartTrackingRefBased/>
  <w15:docId w15:val="{2819EB4B-7353-4E5C-9230-066032A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8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itle">
    <w:name w:val="ResumeTitle"/>
    <w:basedOn w:val="NoSpacing"/>
    <w:autoRedefine/>
    <w:qFormat/>
    <w:rsid w:val="00521884"/>
    <w:pPr>
      <w:pBdr>
        <w:top w:val="double" w:sz="4" w:space="1" w:color="auto"/>
        <w:bottom w:val="single" w:sz="4" w:space="1" w:color="auto"/>
      </w:pBdr>
      <w:shd w:val="clear" w:color="auto" w:fill="D9D9D9" w:themeFill="background1" w:themeFillShade="D9"/>
    </w:pPr>
    <w:rPr>
      <w:rFonts w:ascii="Times New Roman" w:hAnsi="Times New Roman" w:cs="Arial"/>
      <w:b/>
      <w:color w:val="000000" w:themeColor="text1"/>
      <w:kern w:val="24"/>
      <w:sz w:val="28"/>
      <w:szCs w:val="28"/>
    </w:rPr>
  </w:style>
  <w:style w:type="paragraph" w:styleId="NoSpacing">
    <w:name w:val="No Spacing"/>
    <w:uiPriority w:val="1"/>
    <w:qFormat/>
    <w:rsid w:val="00521884"/>
    <w:pPr>
      <w:spacing w:after="0" w:line="240" w:lineRule="auto"/>
    </w:pPr>
  </w:style>
  <w:style w:type="paragraph" w:customStyle="1" w:styleId="MHEBody">
    <w:name w:val="MHE Body"/>
    <w:basedOn w:val="Normal"/>
    <w:qFormat/>
    <w:rsid w:val="002B4826"/>
    <w:rPr>
      <w:rFonts w:ascii="Times New Roman" w:hAnsi="Times New Roman" w:cs="Times New Roman"/>
      <w:sz w:val="24"/>
      <w:szCs w:val="24"/>
    </w:rPr>
  </w:style>
  <w:style w:type="paragraph" w:customStyle="1" w:styleId="MHECaption">
    <w:name w:val="MHE Caption"/>
    <w:basedOn w:val="Normal"/>
    <w:qFormat/>
    <w:rsid w:val="002B4826"/>
    <w:pPr>
      <w:spacing w:after="200" w:line="240" w:lineRule="auto"/>
    </w:pPr>
    <w:rPr>
      <w:rFonts w:ascii="Times New Roman" w:hAnsi="Times New Roman"/>
      <w:iCs/>
      <w:color w:val="000000" w:themeColor="text1"/>
    </w:rPr>
  </w:style>
  <w:style w:type="paragraph" w:customStyle="1" w:styleId="MHEfootnote">
    <w:name w:val="MHE footnote"/>
    <w:basedOn w:val="MHEBody"/>
    <w:qFormat/>
    <w:rsid w:val="002B4826"/>
    <w:rPr>
      <w:sz w:val="20"/>
    </w:rPr>
  </w:style>
  <w:style w:type="paragraph" w:customStyle="1" w:styleId="MHEHeading1">
    <w:name w:val="MHE Heading 1"/>
    <w:basedOn w:val="Heading1"/>
    <w:qFormat/>
    <w:rsid w:val="00B40F8F"/>
    <w:pPr>
      <w:spacing w:before="120" w:after="240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paragraph" w:customStyle="1" w:styleId="MHEHeading2">
    <w:name w:val="MHE Heading 2"/>
    <w:basedOn w:val="Heading2"/>
    <w:qFormat/>
    <w:rsid w:val="002B4826"/>
    <w:pPr>
      <w:keepNext w:val="0"/>
      <w:keepLines w:val="0"/>
      <w:spacing w:before="0" w:after="160"/>
    </w:pPr>
    <w:rPr>
      <w:rFonts w:ascii="Times New Roman" w:eastAsiaTheme="minorHAnsi" w:hAnsi="Times New Roman" w:cs="Times New Roman"/>
      <w:b/>
      <w:bCs/>
      <w:smallCap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HEHeading3">
    <w:name w:val="MHE Heading 3"/>
    <w:basedOn w:val="Heading3"/>
    <w:qFormat/>
    <w:rsid w:val="00E828E7"/>
    <w:rPr>
      <w:rFonts w:ascii="Times New Roman" w:hAnsi="Times New Roman"/>
      <w:i/>
      <w:color w:val="auto"/>
    </w:rPr>
  </w:style>
  <w:style w:type="paragraph" w:customStyle="1" w:styleId="MHEReference">
    <w:name w:val="MHE Reference"/>
    <w:basedOn w:val="Normal"/>
    <w:qFormat/>
    <w:rsid w:val="002B4826"/>
    <w:pPr>
      <w:ind w:left="270" w:hanging="270"/>
    </w:pPr>
    <w:rPr>
      <w:rFonts w:ascii="Times" w:eastAsia="Times" w:hAnsi="Times" w:cs="Times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500"/>
  </w:style>
  <w:style w:type="paragraph" w:styleId="Footer">
    <w:name w:val="footer"/>
    <w:basedOn w:val="Normal"/>
    <w:link w:val="FooterChar"/>
    <w:uiPriority w:val="99"/>
    <w:unhideWhenUsed/>
    <w:rsid w:val="00A72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500"/>
  </w:style>
  <w:style w:type="character" w:customStyle="1" w:styleId="Heading1Char">
    <w:name w:val="Heading 1 Char"/>
    <w:basedOn w:val="DefaultParagraphFont"/>
    <w:link w:val="Heading1"/>
    <w:uiPriority w:val="9"/>
    <w:rsid w:val="00B4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8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3" ma:contentTypeDescription="Create a new document." ma:contentTypeScope="" ma:versionID="141468d35ad2f1247836eb22eac814a6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b316bafbac82e812b4dbe784b6e5353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D0AC-1F51-4AA4-95C6-8C03018FEE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6084B8-79BB-4C4C-9A0B-C21317E74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BAB771-A2FB-4E9A-A559-0630657092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A0FEFB-C6F7-4F12-A099-2DF9C3BA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Roes</dc:creator>
  <cp:keywords/>
  <dc:description/>
  <cp:lastModifiedBy>Bryce Oldemeyer</cp:lastModifiedBy>
  <cp:revision>47</cp:revision>
  <dcterms:created xsi:type="dcterms:W3CDTF">2022-04-07T15:23:00Z</dcterms:created>
  <dcterms:modified xsi:type="dcterms:W3CDTF">2022-04-12T15:21:00Z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0x0101001A4B73F353D9E0419E70A20A8B29BCCE</vt:lpwstr>
  </property>
</Properties>
</file>